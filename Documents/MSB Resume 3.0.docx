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5DD75" w14:textId="77777777" w:rsidR="00F402D7" w:rsidRPr="00F402D7" w:rsidRDefault="00F402D7" w:rsidP="00F81216">
      <w:pPr>
        <w:spacing w:after="0" w:line="240" w:lineRule="auto"/>
        <w:jc w:val="center"/>
        <w:rPr>
          <w:b/>
          <w:sz w:val="24"/>
          <w:szCs w:val="24"/>
        </w:rPr>
      </w:pPr>
      <w:r w:rsidRPr="00F402D7">
        <w:rPr>
          <w:b/>
          <w:sz w:val="24"/>
          <w:szCs w:val="24"/>
        </w:rPr>
        <w:t>Michael Scott Bond</w:t>
      </w:r>
    </w:p>
    <w:p w14:paraId="6C0DA9C4" w14:textId="77777777" w:rsidR="00F81216" w:rsidRDefault="009C7D21" w:rsidP="00F81216">
      <w:pPr>
        <w:spacing w:after="0" w:line="240" w:lineRule="auto"/>
        <w:jc w:val="center"/>
      </w:pPr>
      <w:r>
        <w:t>5850 Cameron Run Terrace #203</w:t>
      </w:r>
      <w:r w:rsidR="00F81216">
        <w:t xml:space="preserve">, </w:t>
      </w:r>
      <w:r>
        <w:t>Alexandria, VA 22303</w:t>
      </w:r>
      <w:r w:rsidR="00F81216">
        <w:t xml:space="preserve"> | </w:t>
      </w:r>
      <w:hyperlink r:id="rId6" w:history="1">
        <w:r w:rsidR="00F81216" w:rsidRPr="00BB23B9">
          <w:rPr>
            <w:rStyle w:val="Hyperlink"/>
          </w:rPr>
          <w:t>michael.s.bond@gmail.com</w:t>
        </w:r>
      </w:hyperlink>
      <w:r w:rsidR="00F81216">
        <w:t xml:space="preserve"> | (</w:t>
      </w:r>
      <w:r w:rsidR="00F402D7">
        <w:t>740) 972-9157</w:t>
      </w:r>
    </w:p>
    <w:p w14:paraId="6336C35B" w14:textId="77777777" w:rsidR="000D09DA" w:rsidRPr="000D09DA" w:rsidRDefault="000D09DA" w:rsidP="00F81216">
      <w:pPr>
        <w:spacing w:after="0" w:line="240" w:lineRule="auto"/>
        <w:jc w:val="center"/>
        <w:rPr>
          <w:sz w:val="18"/>
        </w:rPr>
      </w:pPr>
    </w:p>
    <w:p w14:paraId="46F15D57" w14:textId="77777777" w:rsidR="00F81216" w:rsidRDefault="000D09DA" w:rsidP="00F8121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Executive </w:t>
      </w:r>
      <w:r w:rsidRPr="000D09DA">
        <w:rPr>
          <w:b/>
          <w:sz w:val="28"/>
        </w:rPr>
        <w:t>Summary</w:t>
      </w:r>
    </w:p>
    <w:p w14:paraId="34969FEF" w14:textId="77777777" w:rsidR="000D09DA" w:rsidRDefault="000D09DA" w:rsidP="000D09DA">
      <w:pPr>
        <w:pStyle w:val="ListParagraph"/>
        <w:numPr>
          <w:ilvl w:val="0"/>
          <w:numId w:val="5"/>
        </w:numPr>
        <w:spacing w:after="0" w:line="240" w:lineRule="auto"/>
        <w:sectPr w:rsidR="000D09DA" w:rsidSect="003613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8258B0" w14:textId="1F5F7E51" w:rsidR="000D09DA" w:rsidRPr="000D09DA" w:rsidRDefault="00E734BB" w:rsidP="000D09D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ins w:id="0" w:author="Michael Bond" w:date="2017-09-20T11:02:00Z">
        <w:r>
          <w:lastRenderedPageBreak/>
          <w:t>Proficient</w:t>
        </w:r>
      </w:ins>
      <w:commentRangeStart w:id="1"/>
      <w:del w:id="2" w:author="Michael Bond" w:date="2017-09-20T11:02:00Z">
        <w:r w:rsidR="000D09DA" w:rsidDel="00E734BB">
          <w:delText>Fluent</w:delText>
        </w:r>
      </w:del>
      <w:r w:rsidR="000D09DA">
        <w:t xml:space="preserve"> in </w:t>
      </w:r>
      <w:commentRangeEnd w:id="1"/>
      <w:r w:rsidR="00A432E3">
        <w:rPr>
          <w:rStyle w:val="CommentReference"/>
        </w:rPr>
        <w:commentReference w:id="1"/>
      </w:r>
      <w:r w:rsidR="000D09DA">
        <w:t>Mandarin</w:t>
      </w:r>
    </w:p>
    <w:p w14:paraId="509108A4" w14:textId="77777777" w:rsidR="00EC1DEA" w:rsidRPr="00EC1DEA" w:rsidRDefault="00A432E3" w:rsidP="000D09D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commentRangeStart w:id="3"/>
      <w:ins w:id="4" w:author="kathryn.m.nute@gmail.com" w:date="2017-09-15T09:58:00Z">
        <w:r>
          <w:t xml:space="preserve">Current Graduate Student at George Washington University, focusing on </w:t>
        </w:r>
      </w:ins>
      <w:del w:id="5" w:author="kathryn.m.nute@gmail.com" w:date="2017-09-15T09:59:00Z">
        <w:r w:rsidR="004F4EC3" w:rsidDel="00A432E3">
          <w:delText xml:space="preserve">Graduate Course Work Focused on </w:delText>
        </w:r>
      </w:del>
      <w:r w:rsidR="004F4EC3">
        <w:t>Defense Analysis</w:t>
      </w:r>
      <w:r w:rsidR="00827631">
        <w:t xml:space="preserve"> and Research</w:t>
      </w:r>
      <w:commentRangeEnd w:id="3"/>
      <w:r>
        <w:rPr>
          <w:rStyle w:val="CommentReference"/>
        </w:rPr>
        <w:commentReference w:id="3"/>
      </w:r>
    </w:p>
    <w:p w14:paraId="670557F6" w14:textId="77777777" w:rsidR="000D09DA" w:rsidRPr="000D09DA" w:rsidRDefault="000D09DA" w:rsidP="00EC1DEA">
      <w:pPr>
        <w:pStyle w:val="ListParagraph"/>
        <w:spacing w:after="0" w:line="240" w:lineRule="auto"/>
        <w:rPr>
          <w:b/>
        </w:rPr>
      </w:pPr>
      <w:r>
        <w:tab/>
      </w:r>
      <w:r>
        <w:tab/>
      </w:r>
      <w:r>
        <w:tab/>
      </w:r>
    </w:p>
    <w:p w14:paraId="530C7725" w14:textId="77777777" w:rsidR="000D09DA" w:rsidRPr="004F4EC3" w:rsidRDefault="004A268B" w:rsidP="000D09D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lastRenderedPageBreak/>
        <w:t>2</w:t>
      </w:r>
      <w:r w:rsidR="004F4EC3">
        <w:t xml:space="preserve"> Year </w:t>
      </w:r>
      <w:r w:rsidR="000D09DA">
        <w:t>Experienc</w:t>
      </w:r>
      <w:r w:rsidR="008E6229">
        <w:t>e in Quantitative Analysis and M</w:t>
      </w:r>
      <w:r w:rsidR="000D09DA">
        <w:t>odeling</w:t>
      </w:r>
    </w:p>
    <w:p w14:paraId="2043AD2C" w14:textId="77777777" w:rsidR="004F4EC3" w:rsidRPr="000D09DA" w:rsidRDefault="008E6229" w:rsidP="000D09D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5+ Years in China Research, Translation, and Analysis</w:t>
      </w:r>
    </w:p>
    <w:p w14:paraId="5F572595" w14:textId="77777777" w:rsidR="000D09DA" w:rsidRDefault="000D09DA" w:rsidP="000D09DA">
      <w:pPr>
        <w:pStyle w:val="ListParagraph"/>
        <w:spacing w:after="0" w:line="240" w:lineRule="auto"/>
        <w:rPr>
          <w:b/>
        </w:rPr>
      </w:pPr>
    </w:p>
    <w:p w14:paraId="2D49B29A" w14:textId="77777777" w:rsidR="000D09DA" w:rsidRPr="000D09DA" w:rsidRDefault="000D09DA" w:rsidP="000D09DA">
      <w:pPr>
        <w:spacing w:after="0" w:line="240" w:lineRule="auto"/>
        <w:rPr>
          <w:b/>
        </w:rPr>
        <w:sectPr w:rsidR="000D09DA" w:rsidRPr="000D09DA" w:rsidSect="000D09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57FE1" w14:textId="77777777" w:rsidR="000D09DA" w:rsidRPr="000D09DA" w:rsidRDefault="000D09DA" w:rsidP="000D09DA">
      <w:pPr>
        <w:pStyle w:val="ListParagraph"/>
        <w:spacing w:after="0" w:line="240" w:lineRule="auto"/>
        <w:rPr>
          <w:b/>
          <w:sz w:val="18"/>
        </w:rPr>
      </w:pPr>
    </w:p>
    <w:p w14:paraId="0E17D4F3" w14:textId="77777777" w:rsidR="00F81216" w:rsidRPr="00CB71CF" w:rsidRDefault="00F402D7">
      <w:pPr>
        <w:spacing w:after="0" w:line="240" w:lineRule="auto"/>
        <w:jc w:val="center"/>
        <w:rPr>
          <w:b/>
          <w:sz w:val="28"/>
          <w:szCs w:val="24"/>
        </w:rPr>
        <w:pPrChange w:id="6" w:author="kathryn.m.nute@gmail.com" w:date="2017-09-15T10:05:00Z">
          <w:pPr>
            <w:spacing w:after="0" w:line="240" w:lineRule="auto"/>
          </w:pPr>
        </w:pPrChange>
      </w:pPr>
      <w:r w:rsidRPr="00CB71CF">
        <w:rPr>
          <w:b/>
          <w:sz w:val="28"/>
          <w:szCs w:val="24"/>
        </w:rPr>
        <w:t>Education</w:t>
      </w:r>
    </w:p>
    <w:p w14:paraId="43512BA5" w14:textId="77777777" w:rsidR="00A432E3" w:rsidRDefault="00F81216" w:rsidP="00F81216">
      <w:pPr>
        <w:spacing w:after="0" w:line="240" w:lineRule="auto"/>
        <w:rPr>
          <w:ins w:id="7" w:author="kathryn.m.nute@gmail.com" w:date="2017-09-15T10:03:00Z"/>
          <w:b/>
          <w:sz w:val="24"/>
          <w:szCs w:val="24"/>
        </w:rPr>
      </w:pPr>
      <w:r>
        <w:rPr>
          <w:b/>
          <w:sz w:val="24"/>
          <w:szCs w:val="24"/>
        </w:rPr>
        <w:t>The George Washington University</w:t>
      </w:r>
      <w:ins w:id="8" w:author="kathryn.m.nute@gmail.com" w:date="2017-09-15T10:04:00Z">
        <w:r w:rsidR="00A432E3">
          <w:rPr>
            <w:b/>
            <w:sz w:val="24"/>
            <w:szCs w:val="24"/>
          </w:rPr>
          <w:t xml:space="preserve"> </w:t>
        </w:r>
        <w:r w:rsidR="00A432E3">
          <w:rPr>
            <w:b/>
            <w:sz w:val="24"/>
            <w:szCs w:val="24"/>
          </w:rPr>
          <w:tab/>
        </w:r>
      </w:ins>
      <w:del w:id="9" w:author="kathryn.m.nute@gmail.com" w:date="2017-09-15T10:04:00Z">
        <w:r w:rsidDel="00A432E3">
          <w:rPr>
            <w:b/>
            <w:sz w:val="24"/>
            <w:szCs w:val="24"/>
          </w:rPr>
          <w:delText xml:space="preserve">, </w:delText>
        </w:r>
      </w:del>
      <w:ins w:id="10" w:author="kathryn.m.nute@gmail.com" w:date="2017-09-15T10:04:00Z">
        <w:r w:rsidR="00A432E3">
          <w:rPr>
            <w:b/>
            <w:sz w:val="24"/>
            <w:szCs w:val="24"/>
          </w:rPr>
          <w:tab/>
        </w:r>
        <w:r w:rsidR="00A432E3">
          <w:rPr>
            <w:b/>
            <w:sz w:val="24"/>
            <w:szCs w:val="24"/>
          </w:rPr>
          <w:tab/>
        </w:r>
        <w:r w:rsidR="00A432E3">
          <w:rPr>
            <w:b/>
            <w:sz w:val="24"/>
            <w:szCs w:val="24"/>
          </w:rPr>
          <w:tab/>
        </w:r>
      </w:ins>
      <w:commentRangeStart w:id="11"/>
      <w:ins w:id="12" w:author="kathryn.m.nute@gmail.com" w:date="2017-09-15T10:03:00Z">
        <w:r w:rsidR="00A432E3" w:rsidRPr="00A432E3">
          <w:rPr>
            <w:sz w:val="24"/>
            <w:szCs w:val="24"/>
            <w:rPrChange w:id="13" w:author="kathryn.m.nute@gmail.com" w:date="2017-09-15T10:04:00Z">
              <w:rPr>
                <w:sz w:val="20"/>
                <w:szCs w:val="20"/>
              </w:rPr>
            </w:rPrChange>
          </w:rPr>
          <w:t>Expected Graduation: May 2018</w:t>
        </w:r>
        <w:commentRangeEnd w:id="11"/>
        <w:r w:rsidR="00A432E3" w:rsidRPr="00A432E3">
          <w:rPr>
            <w:rStyle w:val="CommentReference"/>
            <w:sz w:val="24"/>
            <w:szCs w:val="24"/>
            <w:rPrChange w:id="14" w:author="kathryn.m.nute@gmail.com" w:date="2017-09-15T10:04:00Z">
              <w:rPr>
                <w:rStyle w:val="CommentReference"/>
              </w:rPr>
            </w:rPrChange>
          </w:rPr>
          <w:commentReference w:id="11"/>
        </w:r>
      </w:ins>
    </w:p>
    <w:p w14:paraId="1C0429B7" w14:textId="77777777" w:rsidR="00F81216" w:rsidRPr="00F81216" w:rsidRDefault="00F81216" w:rsidP="00F812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Elliot School of International Affair, Washington DC</w:t>
      </w:r>
    </w:p>
    <w:p w14:paraId="66C123F9" w14:textId="77777777" w:rsidR="00251D75" w:rsidRDefault="00F81216" w:rsidP="00F8121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M.A Candidate Security Policy Studies</w:t>
      </w:r>
      <w:r w:rsidR="00251D75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                   </w:t>
      </w:r>
      <w:del w:id="15" w:author="kathryn.m.nute@gmail.com" w:date="2017-09-15T10:03:00Z">
        <w:r w:rsidDel="00A432E3">
          <w:rPr>
            <w:sz w:val="20"/>
            <w:szCs w:val="20"/>
          </w:rPr>
          <w:delText xml:space="preserve">   </w:delText>
        </w:r>
      </w:del>
      <w:del w:id="16" w:author="kathryn.m.nute@gmail.com" w:date="2017-09-15T10:00:00Z">
        <w:r w:rsidDel="00A432E3">
          <w:rPr>
            <w:sz w:val="20"/>
            <w:szCs w:val="20"/>
          </w:rPr>
          <w:delText xml:space="preserve">  </w:delText>
        </w:r>
      </w:del>
      <w:del w:id="17" w:author="kathryn.m.nute@gmail.com" w:date="2017-09-15T10:03:00Z">
        <w:r w:rsidDel="00A432E3">
          <w:rPr>
            <w:sz w:val="20"/>
            <w:szCs w:val="20"/>
          </w:rPr>
          <w:delText>Expected Graduation</w:delText>
        </w:r>
        <w:r w:rsidR="00827631" w:rsidDel="00A432E3">
          <w:rPr>
            <w:sz w:val="20"/>
            <w:szCs w:val="20"/>
          </w:rPr>
          <w:delText>: May</w:delText>
        </w:r>
        <w:r w:rsidR="00251D75" w:rsidDel="00A432E3">
          <w:rPr>
            <w:sz w:val="20"/>
            <w:szCs w:val="20"/>
          </w:rPr>
          <w:delText xml:space="preserve"> 2018</w:delText>
        </w:r>
      </w:del>
    </w:p>
    <w:p w14:paraId="1A8E0723" w14:textId="77777777" w:rsidR="00F81216" w:rsidRPr="00A432E3" w:rsidRDefault="00F81216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  <w:rPrChange w:id="18" w:author="kathryn.m.nute@gmail.com" w:date="2017-09-15T10:03:00Z">
            <w:rPr/>
          </w:rPrChange>
        </w:rPr>
        <w:pPrChange w:id="19" w:author="kathryn.m.nute@gmail.com" w:date="2017-09-15T10:03:00Z">
          <w:pPr>
            <w:spacing w:after="0" w:line="240" w:lineRule="auto"/>
          </w:pPr>
        </w:pPrChange>
      </w:pPr>
      <w:r w:rsidRPr="00A432E3">
        <w:rPr>
          <w:sz w:val="20"/>
          <w:szCs w:val="20"/>
          <w:rPrChange w:id="20" w:author="kathryn.m.nute@gmail.com" w:date="2017-09-15T10:03:00Z">
            <w:rPr/>
          </w:rPrChange>
        </w:rPr>
        <w:t>Con</w:t>
      </w:r>
      <w:r w:rsidR="00B37373" w:rsidRPr="00A432E3">
        <w:rPr>
          <w:sz w:val="20"/>
          <w:szCs w:val="20"/>
          <w:rPrChange w:id="21" w:author="kathryn.m.nute@gmail.com" w:date="2017-09-15T10:03:00Z">
            <w:rPr/>
          </w:rPrChange>
        </w:rPr>
        <w:t xml:space="preserve">centrations: Defense Analysis, </w:t>
      </w:r>
      <w:r w:rsidR="00827631" w:rsidRPr="00A432E3">
        <w:rPr>
          <w:sz w:val="20"/>
          <w:szCs w:val="20"/>
          <w:rPrChange w:id="22" w:author="kathryn.m.nute@gmail.com" w:date="2017-09-15T10:03:00Z">
            <w:rPr/>
          </w:rPrChange>
        </w:rPr>
        <w:t xml:space="preserve">Statistics </w:t>
      </w:r>
    </w:p>
    <w:p w14:paraId="55B490F8" w14:textId="77777777" w:rsidR="00F81216" w:rsidRPr="000D09DA" w:rsidRDefault="00F81216" w:rsidP="00F81216">
      <w:pPr>
        <w:spacing w:after="0" w:line="240" w:lineRule="auto"/>
        <w:rPr>
          <w:b/>
          <w:sz w:val="18"/>
          <w:szCs w:val="24"/>
        </w:rPr>
      </w:pPr>
    </w:p>
    <w:p w14:paraId="0B2A7056" w14:textId="77777777" w:rsidR="00F81216" w:rsidRPr="00F81216" w:rsidRDefault="00F81216" w:rsidP="00F8121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The Ohio Sta</w:t>
      </w:r>
      <w:r w:rsidR="00D6385A">
        <w:rPr>
          <w:b/>
          <w:sz w:val="24"/>
          <w:szCs w:val="24"/>
        </w:rPr>
        <w:t xml:space="preserve">te University, </w:t>
      </w:r>
      <w:r w:rsidRPr="00A432E3">
        <w:rPr>
          <w:sz w:val="24"/>
          <w:szCs w:val="24"/>
          <w:rPrChange w:id="23" w:author="kathryn.m.nute@gmail.com" w:date="2017-09-15T10:00:00Z">
            <w:rPr>
              <w:b/>
              <w:sz w:val="24"/>
              <w:szCs w:val="24"/>
            </w:rPr>
          </w:rPrChange>
        </w:rPr>
        <w:t>C</w:t>
      </w:r>
      <w:r>
        <w:rPr>
          <w:sz w:val="24"/>
          <w:szCs w:val="24"/>
        </w:rPr>
        <w:t>olumbus, OH</w:t>
      </w:r>
      <w:ins w:id="24" w:author="kathryn.m.nute@gmail.com" w:date="2017-09-15T10:01:00Z">
        <w:r w:rsidR="00A432E3">
          <w:rPr>
            <w:sz w:val="24"/>
            <w:szCs w:val="24"/>
          </w:rPr>
          <w:tab/>
        </w:r>
        <w:r w:rsidR="00A432E3">
          <w:rPr>
            <w:sz w:val="24"/>
            <w:szCs w:val="24"/>
          </w:rPr>
          <w:tab/>
        </w:r>
        <w:r w:rsidR="00A432E3">
          <w:rPr>
            <w:sz w:val="24"/>
            <w:szCs w:val="24"/>
          </w:rPr>
          <w:tab/>
        </w:r>
        <w:commentRangeStart w:id="25"/>
        <w:r w:rsidR="00A432E3">
          <w:rPr>
            <w:sz w:val="24"/>
            <w:szCs w:val="24"/>
          </w:rPr>
          <w:t xml:space="preserve">Graduated 2011 </w:t>
        </w:r>
        <w:commentRangeEnd w:id="25"/>
        <w:r w:rsidR="00A432E3">
          <w:rPr>
            <w:rStyle w:val="CommentReference"/>
          </w:rPr>
          <w:commentReference w:id="25"/>
        </w:r>
      </w:ins>
    </w:p>
    <w:p w14:paraId="7624387B" w14:textId="4ED1243D" w:rsidR="007C7B8A" w:rsidRDefault="00A432E3" w:rsidP="00F81216">
      <w:pPr>
        <w:spacing w:after="0" w:line="240" w:lineRule="auto"/>
        <w:rPr>
          <w:sz w:val="20"/>
          <w:szCs w:val="20"/>
        </w:rPr>
      </w:pPr>
      <w:ins w:id="26" w:author="kathryn.m.nute@gmail.com" w:date="2017-09-15T10:02:00Z">
        <w:del w:id="27" w:author="Michael Bond" w:date="2017-09-20T11:06:00Z">
          <w:r w:rsidDel="00E734BB">
            <w:rPr>
              <w:sz w:val="20"/>
              <w:szCs w:val="20"/>
            </w:rPr>
            <w:delText>D</w:delText>
          </w:r>
        </w:del>
        <w:del w:id="28" w:author="Michael Bond" w:date="2017-09-20T11:03:00Z">
          <w:r w:rsidDel="00E734BB">
            <w:rPr>
              <w:sz w:val="20"/>
              <w:szCs w:val="20"/>
            </w:rPr>
            <w:delText>ual Major</w:delText>
          </w:r>
        </w:del>
        <w:r>
          <w:rPr>
            <w:sz w:val="20"/>
            <w:szCs w:val="20"/>
          </w:rPr>
          <w:t xml:space="preserve"> </w:t>
        </w:r>
      </w:ins>
      <w:r w:rsidR="00251D75">
        <w:rPr>
          <w:sz w:val="20"/>
          <w:szCs w:val="20"/>
        </w:rPr>
        <w:t>B.A.</w:t>
      </w:r>
      <w:r w:rsidR="00A3485C">
        <w:rPr>
          <w:sz w:val="20"/>
          <w:szCs w:val="20"/>
        </w:rPr>
        <w:t xml:space="preserve"> </w:t>
      </w:r>
      <w:r w:rsidR="00F402D7" w:rsidRPr="00D70C55">
        <w:rPr>
          <w:sz w:val="20"/>
          <w:szCs w:val="20"/>
        </w:rPr>
        <w:t>Mandarin Chines</w:t>
      </w:r>
      <w:r w:rsidR="007C7B8A" w:rsidRPr="00D70C55">
        <w:rPr>
          <w:sz w:val="20"/>
          <w:szCs w:val="20"/>
        </w:rPr>
        <w:t>e</w:t>
      </w:r>
      <w:ins w:id="29" w:author="Michael Bond" w:date="2017-09-20T11:03:00Z">
        <w:r w:rsidR="00E734BB">
          <w:rPr>
            <w:sz w:val="20"/>
            <w:szCs w:val="20"/>
          </w:rPr>
          <w:t>, B.A in</w:t>
        </w:r>
      </w:ins>
      <w:ins w:id="30" w:author="Michael Bond" w:date="2017-09-20T11:06:00Z">
        <w:r w:rsidR="00E734BB">
          <w:rPr>
            <w:sz w:val="20"/>
            <w:szCs w:val="20"/>
          </w:rPr>
          <w:t xml:space="preserve"> </w:t>
        </w:r>
      </w:ins>
      <w:del w:id="31" w:author="Michael Bond" w:date="2017-09-20T11:03:00Z">
        <w:r w:rsidR="00D6385A" w:rsidDel="00E734BB">
          <w:rPr>
            <w:sz w:val="20"/>
            <w:szCs w:val="20"/>
          </w:rPr>
          <w:delText xml:space="preserve"> </w:delText>
        </w:r>
      </w:del>
      <w:ins w:id="32" w:author="kathryn.m.nute@gmail.com" w:date="2017-09-15T10:02:00Z">
        <w:del w:id="33" w:author="Michael Bond" w:date="2017-09-20T11:03:00Z">
          <w:r w:rsidDel="00E734BB">
            <w:rPr>
              <w:sz w:val="20"/>
              <w:szCs w:val="20"/>
            </w:rPr>
            <w:delText xml:space="preserve">and </w:delText>
          </w:r>
        </w:del>
        <w:r>
          <w:rPr>
            <w:sz w:val="20"/>
            <w:szCs w:val="20"/>
          </w:rPr>
          <w:t xml:space="preserve">International Studies </w:t>
        </w:r>
      </w:ins>
      <w:r w:rsidR="00D6385A">
        <w:rPr>
          <w:sz w:val="20"/>
          <w:szCs w:val="20"/>
        </w:rPr>
        <w:t>(GPA 3.48)</w:t>
      </w:r>
      <w:r w:rsidR="00D6385A">
        <w:rPr>
          <w:sz w:val="20"/>
          <w:szCs w:val="20"/>
        </w:rPr>
        <w:tab/>
      </w:r>
      <w:r w:rsidR="00F81216">
        <w:rPr>
          <w:sz w:val="20"/>
          <w:szCs w:val="20"/>
        </w:rPr>
        <w:tab/>
      </w:r>
      <w:r w:rsidR="00F81216">
        <w:rPr>
          <w:sz w:val="20"/>
          <w:szCs w:val="20"/>
        </w:rPr>
        <w:tab/>
      </w:r>
      <w:r w:rsidR="00F81216">
        <w:rPr>
          <w:sz w:val="20"/>
          <w:szCs w:val="20"/>
        </w:rPr>
        <w:tab/>
      </w:r>
      <w:r w:rsidR="00F81216">
        <w:rPr>
          <w:sz w:val="20"/>
          <w:szCs w:val="20"/>
        </w:rPr>
        <w:tab/>
      </w:r>
      <w:r w:rsidR="007C7B8A" w:rsidRPr="00D70C55">
        <w:rPr>
          <w:sz w:val="20"/>
          <w:szCs w:val="20"/>
        </w:rPr>
        <w:t xml:space="preserve"> </w:t>
      </w:r>
      <w:del w:id="34" w:author="kathryn.m.nute@gmail.com" w:date="2017-09-15T10:03:00Z">
        <w:r w:rsidR="00D6385A" w:rsidDel="00A432E3">
          <w:rPr>
            <w:sz w:val="20"/>
            <w:szCs w:val="20"/>
          </w:rPr>
          <w:delText xml:space="preserve">Graduation: </w:delText>
        </w:r>
        <w:r w:rsidR="00F81216" w:rsidDel="00A432E3">
          <w:rPr>
            <w:sz w:val="20"/>
            <w:szCs w:val="20"/>
          </w:rPr>
          <w:delText>June 2011</w:delText>
        </w:r>
      </w:del>
    </w:p>
    <w:p w14:paraId="6697AB16" w14:textId="77777777" w:rsidR="00F81216" w:rsidRPr="00D6385A" w:rsidDel="00A432E3" w:rsidRDefault="00D6385A" w:rsidP="00F81216">
      <w:pPr>
        <w:pStyle w:val="ListParagraph"/>
        <w:numPr>
          <w:ilvl w:val="0"/>
          <w:numId w:val="2"/>
        </w:numPr>
        <w:spacing w:after="0" w:line="240" w:lineRule="auto"/>
        <w:rPr>
          <w:del w:id="35" w:author="kathryn.m.nute@gmail.com" w:date="2017-09-15T10:03:00Z"/>
          <w:sz w:val="20"/>
          <w:szCs w:val="20"/>
        </w:rPr>
      </w:pPr>
      <w:r>
        <w:rPr>
          <w:sz w:val="20"/>
          <w:szCs w:val="20"/>
        </w:rPr>
        <w:t xml:space="preserve">Three semesters study abroad In </w:t>
      </w:r>
      <w:proofErr w:type="spellStart"/>
      <w:r>
        <w:rPr>
          <w:sz w:val="20"/>
          <w:szCs w:val="20"/>
        </w:rPr>
        <w:t>Qinqdao</w:t>
      </w:r>
      <w:proofErr w:type="spellEnd"/>
      <w:r>
        <w:rPr>
          <w:sz w:val="20"/>
          <w:szCs w:val="20"/>
        </w:rPr>
        <w:t>, PRC</w:t>
      </w:r>
    </w:p>
    <w:p w14:paraId="638B541D" w14:textId="77777777" w:rsidR="007C7B8A" w:rsidRPr="00A432E3" w:rsidRDefault="00251D7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rPrChange w:id="36" w:author="kathryn.m.nute@gmail.com" w:date="2017-09-15T10:03:00Z">
            <w:rPr/>
          </w:rPrChange>
        </w:rPr>
        <w:pPrChange w:id="37" w:author="kathryn.m.nute@gmail.com" w:date="2017-09-15T10:03:00Z">
          <w:pPr>
            <w:spacing w:after="0" w:line="240" w:lineRule="auto"/>
          </w:pPr>
        </w:pPrChange>
      </w:pPr>
      <w:del w:id="38" w:author="kathryn.m.nute@gmail.com" w:date="2017-09-15T10:03:00Z">
        <w:r w:rsidRPr="00A432E3" w:rsidDel="00A432E3">
          <w:rPr>
            <w:sz w:val="20"/>
            <w:szCs w:val="20"/>
            <w:rPrChange w:id="39" w:author="kathryn.m.nute@gmail.com" w:date="2017-09-15T10:03:00Z">
              <w:rPr/>
            </w:rPrChange>
          </w:rPr>
          <w:delText>B.A.</w:delText>
        </w:r>
        <w:r w:rsidR="007C7B8A" w:rsidRPr="00A432E3" w:rsidDel="00A432E3">
          <w:rPr>
            <w:sz w:val="20"/>
            <w:szCs w:val="20"/>
            <w:rPrChange w:id="40" w:author="kathryn.m.nute@gmail.com" w:date="2017-09-15T10:03:00Z">
              <w:rPr/>
            </w:rPrChange>
          </w:rPr>
          <w:delText xml:space="preserve"> International Studies</w:delText>
        </w:r>
        <w:r w:rsidR="00D6385A" w:rsidRPr="00A432E3" w:rsidDel="00A432E3">
          <w:rPr>
            <w:sz w:val="20"/>
            <w:szCs w:val="20"/>
            <w:rPrChange w:id="41" w:author="kathryn.m.nute@gmail.com" w:date="2017-09-15T10:03:00Z">
              <w:rPr/>
            </w:rPrChange>
          </w:rPr>
          <w:delText xml:space="preserve"> (GPA 3.48)</w:delText>
        </w:r>
        <w:r w:rsidR="007C7B8A" w:rsidRPr="00A432E3" w:rsidDel="00A432E3">
          <w:rPr>
            <w:sz w:val="20"/>
            <w:szCs w:val="20"/>
            <w:rPrChange w:id="42" w:author="kathryn.m.nute@gmail.com" w:date="2017-09-15T10:03:00Z">
              <w:rPr/>
            </w:rPrChange>
          </w:rPr>
          <w:delText xml:space="preserve">  </w:delText>
        </w:r>
        <w:r w:rsidR="00A52334" w:rsidRPr="00A432E3" w:rsidDel="00A432E3">
          <w:rPr>
            <w:sz w:val="20"/>
            <w:szCs w:val="20"/>
            <w:rPrChange w:id="43" w:author="kathryn.m.nute@gmail.com" w:date="2017-09-15T10:03:00Z">
              <w:rPr/>
            </w:rPrChange>
          </w:rPr>
          <w:delText xml:space="preserve">   </w:delText>
        </w:r>
        <w:r w:rsidR="00D70C55" w:rsidRPr="00A432E3" w:rsidDel="00A432E3">
          <w:rPr>
            <w:sz w:val="20"/>
            <w:szCs w:val="20"/>
            <w:rPrChange w:id="44" w:author="kathryn.m.nute@gmail.com" w:date="2017-09-15T10:03:00Z">
              <w:rPr/>
            </w:rPrChange>
          </w:rPr>
          <w:delText xml:space="preserve">     </w:delText>
        </w:r>
        <w:r w:rsidR="00AD5050" w:rsidRPr="00A432E3" w:rsidDel="00A432E3">
          <w:rPr>
            <w:sz w:val="20"/>
            <w:szCs w:val="20"/>
            <w:rPrChange w:id="45" w:author="kathryn.m.nute@gmail.com" w:date="2017-09-15T10:03:00Z">
              <w:rPr/>
            </w:rPrChange>
          </w:rPr>
          <w:delText xml:space="preserve">  </w:delText>
        </w:r>
        <w:r w:rsidR="00A52334" w:rsidRPr="00A432E3" w:rsidDel="00A432E3">
          <w:rPr>
            <w:sz w:val="20"/>
            <w:szCs w:val="20"/>
            <w:rPrChange w:id="46" w:author="kathryn.m.nute@gmail.com" w:date="2017-09-15T10:03:00Z">
              <w:rPr/>
            </w:rPrChange>
          </w:rPr>
          <w:delText xml:space="preserve"> </w:delText>
        </w:r>
        <w:r w:rsidR="0006456B" w:rsidRPr="00A432E3" w:rsidDel="00A432E3">
          <w:rPr>
            <w:sz w:val="20"/>
            <w:szCs w:val="20"/>
            <w:rPrChange w:id="47" w:author="kathryn.m.nute@gmail.com" w:date="2017-09-15T10:03:00Z">
              <w:rPr/>
            </w:rPrChange>
          </w:rPr>
          <w:delText xml:space="preserve"> </w:delText>
        </w:r>
        <w:r w:rsidR="00D6385A" w:rsidRPr="00A432E3" w:rsidDel="00A432E3">
          <w:rPr>
            <w:sz w:val="20"/>
            <w:szCs w:val="20"/>
            <w:rPrChange w:id="48" w:author="kathryn.m.nute@gmail.com" w:date="2017-09-15T10:03:00Z">
              <w:rPr/>
            </w:rPrChange>
          </w:rPr>
          <w:tab/>
        </w:r>
        <w:r w:rsidR="00D6385A" w:rsidRPr="00A432E3" w:rsidDel="00A432E3">
          <w:rPr>
            <w:sz w:val="20"/>
            <w:szCs w:val="20"/>
            <w:rPrChange w:id="49" w:author="kathryn.m.nute@gmail.com" w:date="2017-09-15T10:03:00Z">
              <w:rPr/>
            </w:rPrChange>
          </w:rPr>
          <w:tab/>
        </w:r>
        <w:r w:rsidR="00D6385A" w:rsidRPr="00A432E3" w:rsidDel="00A432E3">
          <w:rPr>
            <w:sz w:val="20"/>
            <w:szCs w:val="20"/>
            <w:rPrChange w:id="50" w:author="kathryn.m.nute@gmail.com" w:date="2017-09-15T10:03:00Z">
              <w:rPr/>
            </w:rPrChange>
          </w:rPr>
          <w:tab/>
        </w:r>
        <w:r w:rsidR="00A52334" w:rsidRPr="00A432E3" w:rsidDel="00A432E3">
          <w:rPr>
            <w:sz w:val="20"/>
            <w:szCs w:val="20"/>
            <w:rPrChange w:id="51" w:author="kathryn.m.nute@gmail.com" w:date="2017-09-15T10:03:00Z">
              <w:rPr/>
            </w:rPrChange>
          </w:rPr>
          <w:delText xml:space="preserve"> </w:delText>
        </w:r>
        <w:r w:rsidR="00D6385A" w:rsidRPr="00A432E3" w:rsidDel="00A432E3">
          <w:rPr>
            <w:sz w:val="20"/>
            <w:szCs w:val="20"/>
            <w:rPrChange w:id="52" w:author="kathryn.m.nute@gmail.com" w:date="2017-09-15T10:03:00Z">
              <w:rPr/>
            </w:rPrChange>
          </w:rPr>
          <w:delText xml:space="preserve">Graduation: </w:delText>
        </w:r>
        <w:r w:rsidR="007C7B8A" w:rsidRPr="00A432E3" w:rsidDel="00A432E3">
          <w:rPr>
            <w:sz w:val="20"/>
            <w:szCs w:val="20"/>
            <w:rPrChange w:id="53" w:author="kathryn.m.nute@gmail.com" w:date="2017-09-15T10:03:00Z">
              <w:rPr/>
            </w:rPrChange>
          </w:rPr>
          <w:delText>June</w:delText>
        </w:r>
        <w:r w:rsidR="00A52334" w:rsidRPr="00A432E3" w:rsidDel="00A432E3">
          <w:rPr>
            <w:sz w:val="20"/>
            <w:szCs w:val="20"/>
            <w:rPrChange w:id="54" w:author="kathryn.m.nute@gmail.com" w:date="2017-09-15T10:03:00Z">
              <w:rPr/>
            </w:rPrChange>
          </w:rPr>
          <w:delText xml:space="preserve"> 2011</w:delText>
        </w:r>
      </w:del>
    </w:p>
    <w:p w14:paraId="7326D6AA" w14:textId="77777777" w:rsidR="00D6385A" w:rsidRDefault="00D6385A" w:rsidP="00D6385A">
      <w:pPr>
        <w:pStyle w:val="ListParagraph"/>
        <w:numPr>
          <w:ilvl w:val="0"/>
          <w:numId w:val="2"/>
        </w:numPr>
        <w:spacing w:after="0" w:line="240" w:lineRule="auto"/>
        <w:rPr>
          <w:ins w:id="55" w:author="kathryn.m.nute@gmail.com" w:date="2017-09-15T10:05:00Z"/>
          <w:sz w:val="20"/>
          <w:szCs w:val="20"/>
        </w:rPr>
      </w:pPr>
      <w:r>
        <w:rPr>
          <w:sz w:val="20"/>
          <w:szCs w:val="20"/>
        </w:rPr>
        <w:t xml:space="preserve">Concentration on </w:t>
      </w:r>
      <w:r w:rsidR="00827631">
        <w:rPr>
          <w:sz w:val="20"/>
          <w:szCs w:val="20"/>
        </w:rPr>
        <w:t>Chinese Military Affairs</w:t>
      </w:r>
    </w:p>
    <w:p w14:paraId="34063ACF" w14:textId="77777777" w:rsidR="00A432E3" w:rsidRPr="00D6385A" w:rsidRDefault="00A432E3" w:rsidP="00D6385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</w:p>
    <w:p w14:paraId="6E0AE532" w14:textId="77777777" w:rsidR="00D6385A" w:rsidRPr="000D09DA" w:rsidRDefault="00D6385A" w:rsidP="00D6385A">
      <w:pPr>
        <w:spacing w:after="0" w:line="240" w:lineRule="auto"/>
        <w:rPr>
          <w:b/>
          <w:sz w:val="16"/>
          <w:szCs w:val="24"/>
        </w:rPr>
      </w:pPr>
    </w:p>
    <w:p w14:paraId="3307B2BD" w14:textId="77777777" w:rsidR="00251D75" w:rsidRPr="00D6385A" w:rsidRDefault="00D6385A">
      <w:pPr>
        <w:spacing w:after="0" w:line="240" w:lineRule="auto"/>
        <w:jc w:val="center"/>
        <w:rPr>
          <w:b/>
          <w:sz w:val="24"/>
          <w:szCs w:val="24"/>
        </w:rPr>
        <w:pPrChange w:id="56" w:author="kathryn.m.nute@gmail.com" w:date="2017-09-15T10:05:00Z">
          <w:pPr>
            <w:spacing w:after="0" w:line="240" w:lineRule="auto"/>
          </w:pPr>
        </w:pPrChange>
      </w:pPr>
      <w:r w:rsidRPr="00CB71CF">
        <w:rPr>
          <w:b/>
          <w:sz w:val="28"/>
          <w:szCs w:val="24"/>
        </w:rPr>
        <w:t>Professional Experience</w:t>
      </w:r>
    </w:p>
    <w:p w14:paraId="4960D500" w14:textId="77777777" w:rsidR="00D6385A" w:rsidRDefault="00251D75" w:rsidP="009519DF">
      <w:pPr>
        <w:spacing w:after="0" w:line="240" w:lineRule="auto"/>
        <w:rPr>
          <w:b/>
          <w:sz w:val="20"/>
          <w:szCs w:val="24"/>
        </w:rPr>
      </w:pPr>
      <w:r w:rsidRPr="00CB71CF">
        <w:rPr>
          <w:b/>
          <w:sz w:val="24"/>
          <w:szCs w:val="24"/>
        </w:rPr>
        <w:t>Crest Financial</w:t>
      </w:r>
      <w:ins w:id="57" w:author="kathryn.m.nute@gmail.com" w:date="2017-09-15T10:07:00Z">
        <w:r w:rsidR="00A432E3">
          <w:rPr>
            <w:b/>
            <w:sz w:val="24"/>
            <w:szCs w:val="24"/>
          </w:rPr>
          <w:t xml:space="preserve">, </w:t>
        </w:r>
      </w:ins>
      <w:del w:id="58" w:author="kathryn.m.nute@gmail.com" w:date="2017-09-15T10:08:00Z">
        <w:r w:rsidR="00D6385A" w:rsidDel="00D508B8">
          <w:rPr>
            <w:b/>
            <w:szCs w:val="24"/>
          </w:rPr>
          <w:delText xml:space="preserve">, </w:delText>
        </w:r>
      </w:del>
      <w:r w:rsidR="00D6385A">
        <w:rPr>
          <w:sz w:val="20"/>
          <w:szCs w:val="24"/>
        </w:rPr>
        <w:t>Virginia, North Carolina</w:t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ab/>
      </w:r>
    </w:p>
    <w:p w14:paraId="22D840C3" w14:textId="77777777" w:rsidR="00D6385A" w:rsidRPr="00D6385A" w:rsidRDefault="00D6385A" w:rsidP="009519DF">
      <w:pPr>
        <w:spacing w:after="0" w:line="240" w:lineRule="auto"/>
        <w:rPr>
          <w:sz w:val="20"/>
          <w:szCs w:val="24"/>
        </w:rPr>
      </w:pPr>
      <w:r w:rsidRPr="003828D6">
        <w:rPr>
          <w:b/>
          <w:sz w:val="20"/>
          <w:szCs w:val="24"/>
        </w:rPr>
        <w:t>Outside Sales Representative</w:t>
      </w:r>
      <w:del w:id="59" w:author="kathryn.m.nute@gmail.com" w:date="2017-09-15T10:05:00Z">
        <w:r w:rsidDel="00A432E3">
          <w:rPr>
            <w:b/>
            <w:sz w:val="20"/>
            <w:szCs w:val="24"/>
          </w:rPr>
          <w:delText>,</w:delText>
        </w:r>
      </w:del>
      <w:r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</w:r>
      <w:r w:rsidRPr="00D6385A">
        <w:rPr>
          <w:b/>
          <w:sz w:val="20"/>
          <w:szCs w:val="24"/>
        </w:rPr>
        <w:t xml:space="preserve">      </w:t>
      </w:r>
      <w:r w:rsidR="00CB71CF">
        <w:rPr>
          <w:b/>
          <w:sz w:val="20"/>
          <w:szCs w:val="24"/>
        </w:rPr>
        <w:t xml:space="preserve"> </w:t>
      </w:r>
      <w:r>
        <w:rPr>
          <w:sz w:val="20"/>
          <w:szCs w:val="24"/>
        </w:rPr>
        <w:t>October 2015-Present</w:t>
      </w:r>
    </w:p>
    <w:p w14:paraId="5D39318F" w14:textId="77777777" w:rsidR="009519DF" w:rsidRPr="00D6385A" w:rsidRDefault="00D6385A" w:rsidP="009519D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4"/>
        </w:rPr>
      </w:pPr>
      <w:commentRangeStart w:id="60"/>
      <w:r w:rsidRPr="00D6385A">
        <w:rPr>
          <w:sz w:val="20"/>
          <w:szCs w:val="20"/>
        </w:rPr>
        <w:t>M</w:t>
      </w:r>
      <w:r w:rsidR="009519DF" w:rsidRPr="00D6385A">
        <w:rPr>
          <w:sz w:val="20"/>
          <w:szCs w:val="20"/>
        </w:rPr>
        <w:t>anag</w:t>
      </w:r>
      <w:ins w:id="61" w:author="kathryn.m.nute@gmail.com" w:date="2017-09-15T10:05:00Z">
        <w:r w:rsidR="00A432E3">
          <w:rPr>
            <w:sz w:val="20"/>
            <w:szCs w:val="20"/>
          </w:rPr>
          <w:t>ed</w:t>
        </w:r>
      </w:ins>
      <w:del w:id="62" w:author="kathryn.m.nute@gmail.com" w:date="2017-09-15T10:05:00Z">
        <w:r w:rsidR="009519DF" w:rsidRPr="00D6385A" w:rsidDel="00A432E3">
          <w:rPr>
            <w:sz w:val="20"/>
            <w:szCs w:val="20"/>
          </w:rPr>
          <w:delText>ing</w:delText>
        </w:r>
      </w:del>
      <w:r w:rsidR="004F4EC3">
        <w:rPr>
          <w:sz w:val="20"/>
          <w:szCs w:val="20"/>
        </w:rPr>
        <w:t xml:space="preserve"> </w:t>
      </w:r>
      <w:commentRangeEnd w:id="60"/>
      <w:r w:rsidR="00A432E3">
        <w:rPr>
          <w:rStyle w:val="CommentReference"/>
        </w:rPr>
        <w:commentReference w:id="60"/>
      </w:r>
      <w:r w:rsidRPr="00D6385A">
        <w:rPr>
          <w:sz w:val="20"/>
          <w:szCs w:val="20"/>
        </w:rPr>
        <w:t xml:space="preserve">$3 million in sales for the </w:t>
      </w:r>
      <w:r w:rsidR="009519DF" w:rsidRPr="00D6385A">
        <w:rPr>
          <w:sz w:val="20"/>
          <w:szCs w:val="20"/>
        </w:rPr>
        <w:t xml:space="preserve">region of southern Maryland, Virginia, and North Carolina </w:t>
      </w:r>
    </w:p>
    <w:p w14:paraId="762F280B" w14:textId="77777777" w:rsidR="00D6385A" w:rsidRPr="00D508B8" w:rsidRDefault="00D6385A" w:rsidP="009519DF">
      <w:pPr>
        <w:pStyle w:val="ListParagraph"/>
        <w:numPr>
          <w:ilvl w:val="0"/>
          <w:numId w:val="2"/>
        </w:numPr>
        <w:spacing w:after="0" w:line="240" w:lineRule="auto"/>
        <w:rPr>
          <w:ins w:id="63" w:author="kathryn.m.nute@gmail.com" w:date="2017-09-15T10:07:00Z"/>
          <w:sz w:val="20"/>
          <w:szCs w:val="24"/>
        </w:rPr>
      </w:pPr>
      <w:commentRangeStart w:id="64"/>
      <w:r>
        <w:rPr>
          <w:sz w:val="20"/>
          <w:szCs w:val="20"/>
        </w:rPr>
        <w:t xml:space="preserve">Collection, Analysis, and reporting </w:t>
      </w:r>
      <w:commentRangeEnd w:id="64"/>
      <w:r w:rsidR="00A432E3">
        <w:rPr>
          <w:rStyle w:val="CommentReference"/>
        </w:rPr>
        <w:commentReference w:id="64"/>
      </w:r>
      <w:r>
        <w:rPr>
          <w:sz w:val="20"/>
          <w:szCs w:val="20"/>
        </w:rPr>
        <w:t>of regional sales data</w:t>
      </w:r>
    </w:p>
    <w:p w14:paraId="4B4BC9CD" w14:textId="77777777" w:rsidR="00E734BB" w:rsidRPr="00E734BB" w:rsidRDefault="00E734BB" w:rsidP="009519DF">
      <w:pPr>
        <w:pStyle w:val="ListParagraph"/>
        <w:numPr>
          <w:ilvl w:val="0"/>
          <w:numId w:val="2"/>
        </w:numPr>
        <w:spacing w:after="0" w:line="240" w:lineRule="auto"/>
        <w:rPr>
          <w:ins w:id="65" w:author="Michael Bond" w:date="2017-09-20T11:03:00Z"/>
          <w:sz w:val="20"/>
          <w:szCs w:val="24"/>
        </w:rPr>
      </w:pPr>
      <w:ins w:id="66" w:author="Michael Bond" w:date="2017-09-20T11:03:00Z">
        <w:r>
          <w:rPr>
            <w:sz w:val="20"/>
            <w:szCs w:val="20"/>
          </w:rPr>
          <w:t>Business to Business Sales</w:t>
        </w:r>
      </w:ins>
    </w:p>
    <w:p w14:paraId="0A2019D2" w14:textId="5E01E7F7" w:rsidR="00A432E3" w:rsidRPr="00E734BB" w:rsidDel="00E734BB" w:rsidRDefault="00E734BB" w:rsidP="00E734BB">
      <w:pPr>
        <w:pStyle w:val="ListParagraph"/>
        <w:numPr>
          <w:ilvl w:val="0"/>
          <w:numId w:val="2"/>
        </w:numPr>
        <w:spacing w:after="0" w:line="240" w:lineRule="auto"/>
        <w:rPr>
          <w:del w:id="67" w:author="Michael Bond" w:date="2017-09-20T11:06:00Z"/>
          <w:sz w:val="20"/>
          <w:szCs w:val="24"/>
          <w:rPrChange w:id="68" w:author="Michael Bond" w:date="2017-09-20T11:06:00Z">
            <w:rPr>
              <w:del w:id="69" w:author="Michael Bond" w:date="2017-09-20T11:06:00Z"/>
              <w:szCs w:val="24"/>
            </w:rPr>
          </w:rPrChange>
        </w:rPr>
        <w:pPrChange w:id="70" w:author="Michael Bond" w:date="2017-09-20T11:06:00Z">
          <w:pPr>
            <w:pStyle w:val="ListParagraph"/>
            <w:numPr>
              <w:numId w:val="2"/>
            </w:numPr>
            <w:spacing w:after="0" w:line="240" w:lineRule="auto"/>
            <w:ind w:hanging="360"/>
          </w:pPr>
        </w:pPrChange>
      </w:pPr>
      <w:ins w:id="71" w:author="Michael Bond" w:date="2017-09-20T11:04:00Z">
        <w:r>
          <w:rPr>
            <w:sz w:val="20"/>
            <w:szCs w:val="20"/>
          </w:rPr>
          <w:t>Conflict Resolution</w:t>
        </w:r>
      </w:ins>
      <w:commentRangeStart w:id="72"/>
      <w:ins w:id="73" w:author="kathryn.m.nute@gmail.com" w:date="2017-09-15T10:07:00Z">
        <w:del w:id="74" w:author="Michael Bond" w:date="2017-09-20T11:06:00Z">
          <w:r w:rsidR="00A432E3" w:rsidRPr="00E734BB" w:rsidDel="00E734BB">
            <w:rPr>
              <w:sz w:val="20"/>
              <w:szCs w:val="20"/>
              <w:rPrChange w:id="75" w:author="Michael Bond" w:date="2017-09-20T11:06:00Z">
                <w:rPr>
                  <w:sz w:val="20"/>
                  <w:szCs w:val="20"/>
                </w:rPr>
              </w:rPrChange>
            </w:rPr>
            <w:delText>OTHER SKILLS?</w:delText>
          </w:r>
          <w:commentRangeEnd w:id="72"/>
          <w:r w:rsidR="00A432E3" w:rsidDel="00E734BB">
            <w:rPr>
              <w:rStyle w:val="CommentReference"/>
            </w:rPr>
            <w:commentReference w:id="72"/>
          </w:r>
        </w:del>
      </w:ins>
    </w:p>
    <w:p w14:paraId="0C8B4F74" w14:textId="77777777" w:rsidR="00D6385A" w:rsidRPr="00E734BB" w:rsidRDefault="00D6385A" w:rsidP="00E734BB">
      <w:pPr>
        <w:pStyle w:val="ListParagraph"/>
        <w:rPr>
          <w:sz w:val="18"/>
          <w:szCs w:val="24"/>
          <w:rPrChange w:id="76" w:author="Michael Bond" w:date="2017-09-20T11:06:00Z">
            <w:rPr>
              <w:sz w:val="18"/>
              <w:szCs w:val="24"/>
            </w:rPr>
          </w:rPrChange>
        </w:rPr>
        <w:pPrChange w:id="77" w:author="Michael Bond" w:date="2017-09-20T11:06:00Z">
          <w:pPr>
            <w:pStyle w:val="ListParagraph"/>
            <w:spacing w:after="0" w:line="240" w:lineRule="auto"/>
          </w:pPr>
        </w:pPrChange>
      </w:pPr>
    </w:p>
    <w:p w14:paraId="5773D787" w14:textId="77777777" w:rsidR="000216F7" w:rsidRPr="00D6385A" w:rsidRDefault="00CB71CF" w:rsidP="00251D75">
      <w:pPr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0"/>
        </w:rPr>
        <w:t xml:space="preserve">Voice of America, </w:t>
      </w:r>
      <w:r w:rsidRPr="00CB71CF">
        <w:rPr>
          <w:sz w:val="20"/>
          <w:szCs w:val="20"/>
        </w:rPr>
        <w:t>Washington DC</w:t>
      </w:r>
      <w:r w:rsidR="00D6385A" w:rsidRPr="00CB71CF">
        <w:rPr>
          <w:b/>
          <w:sz w:val="18"/>
          <w:szCs w:val="20"/>
        </w:rPr>
        <w:tab/>
      </w:r>
      <w:r w:rsidR="00D6385A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  <w:r w:rsidR="00A3485C" w:rsidRPr="00D6385A">
        <w:rPr>
          <w:b/>
          <w:sz w:val="20"/>
          <w:szCs w:val="20"/>
        </w:rPr>
        <w:tab/>
      </w:r>
    </w:p>
    <w:p w14:paraId="12202D56" w14:textId="77777777" w:rsidR="000216F7" w:rsidRPr="00D6385A" w:rsidRDefault="00D6385A" w:rsidP="00251D75">
      <w:pPr>
        <w:spacing w:after="0" w:line="240" w:lineRule="auto"/>
        <w:rPr>
          <w:sz w:val="20"/>
          <w:szCs w:val="20"/>
        </w:rPr>
      </w:pPr>
      <w:r w:rsidRPr="003828D6">
        <w:rPr>
          <w:b/>
          <w:sz w:val="20"/>
          <w:szCs w:val="20"/>
        </w:rPr>
        <w:t>Researcher</w:t>
      </w:r>
      <w:r w:rsidR="00CB71CF">
        <w:rPr>
          <w:b/>
          <w:sz w:val="20"/>
          <w:szCs w:val="20"/>
        </w:rPr>
        <w:t>, Mandarin Service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71CF">
        <w:rPr>
          <w:sz w:val="20"/>
          <w:szCs w:val="20"/>
        </w:rPr>
        <w:tab/>
      </w:r>
      <w:r w:rsidR="00CB71CF">
        <w:rPr>
          <w:sz w:val="20"/>
          <w:szCs w:val="20"/>
        </w:rPr>
        <w:tab/>
        <w:t xml:space="preserve">       </w:t>
      </w:r>
      <w:r w:rsidRPr="00D70C55">
        <w:rPr>
          <w:sz w:val="20"/>
          <w:szCs w:val="20"/>
        </w:rPr>
        <w:t>July 2012-</w:t>
      </w:r>
      <w:r>
        <w:rPr>
          <w:sz w:val="20"/>
          <w:szCs w:val="20"/>
        </w:rPr>
        <w:t>December 2015</w:t>
      </w:r>
    </w:p>
    <w:p w14:paraId="7778072B" w14:textId="77777777" w:rsidR="00CB71CF" w:rsidRDefault="00CB71CF" w:rsidP="00CB71C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Research for news reports</w:t>
      </w:r>
      <w:r w:rsidR="000216F7" w:rsidRPr="00CB71CF">
        <w:rPr>
          <w:sz w:val="20"/>
          <w:szCs w:val="20"/>
        </w:rPr>
        <w:t xml:space="preserve">, </w:t>
      </w:r>
      <w:r w:rsidR="00F23C28">
        <w:rPr>
          <w:sz w:val="20"/>
          <w:szCs w:val="20"/>
        </w:rPr>
        <w:t>defense focus</w:t>
      </w:r>
    </w:p>
    <w:p w14:paraId="52B7EF09" w14:textId="77777777" w:rsidR="00CB71CF" w:rsidRDefault="000216F7" w:rsidP="00CB71C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CB71CF">
        <w:rPr>
          <w:sz w:val="20"/>
          <w:szCs w:val="20"/>
        </w:rPr>
        <w:t>Mandarin Chinese to English</w:t>
      </w:r>
      <w:r w:rsidR="00CB71CF">
        <w:rPr>
          <w:sz w:val="20"/>
          <w:szCs w:val="20"/>
        </w:rPr>
        <w:t xml:space="preserve"> translation and transcription</w:t>
      </w:r>
    </w:p>
    <w:p w14:paraId="755A1431" w14:textId="77777777" w:rsidR="00CB71CF" w:rsidRDefault="00CB71CF" w:rsidP="00CB71C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commentRangeStart w:id="78"/>
      <w:r>
        <w:rPr>
          <w:sz w:val="20"/>
          <w:szCs w:val="20"/>
        </w:rPr>
        <w:t>Television and Radio Program Hosting</w:t>
      </w:r>
      <w:del w:id="79" w:author="kathryn.m.nute@gmail.com" w:date="2017-09-15T10:08:00Z">
        <w:r w:rsidR="000216F7" w:rsidRPr="00CB71CF" w:rsidDel="00D508B8">
          <w:rPr>
            <w:sz w:val="20"/>
            <w:szCs w:val="20"/>
          </w:rPr>
          <w:delText xml:space="preserve">, </w:delText>
        </w:r>
      </w:del>
      <w:commentRangeEnd w:id="78"/>
      <w:r w:rsidR="00D508B8">
        <w:rPr>
          <w:rStyle w:val="CommentReference"/>
        </w:rPr>
        <w:commentReference w:id="78"/>
      </w:r>
    </w:p>
    <w:p w14:paraId="1BC59988" w14:textId="77777777" w:rsidR="000932CF" w:rsidRDefault="00CB71CF" w:rsidP="00CB71C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Social Media Account Management </w:t>
      </w:r>
    </w:p>
    <w:p w14:paraId="069FC875" w14:textId="77777777" w:rsidR="00251D75" w:rsidRDefault="00CB71CF" w:rsidP="00CB71C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of Adobe and Google Analytics for collection and interpretation of web traffic data</w:t>
      </w:r>
      <w:del w:id="80" w:author="kathryn.m.nute@gmail.com" w:date="2017-09-15T10:09:00Z">
        <w:r w:rsidDel="00D508B8">
          <w:rPr>
            <w:sz w:val="20"/>
            <w:szCs w:val="20"/>
          </w:rPr>
          <w:delText xml:space="preserve">.  </w:delText>
        </w:r>
      </w:del>
    </w:p>
    <w:p w14:paraId="3AD9E002" w14:textId="77777777" w:rsidR="00CB71CF" w:rsidRPr="000D09DA" w:rsidRDefault="00CB71CF" w:rsidP="00CB71CF">
      <w:pPr>
        <w:pStyle w:val="ListParagraph"/>
        <w:spacing w:after="0" w:line="240" w:lineRule="auto"/>
        <w:rPr>
          <w:sz w:val="18"/>
          <w:szCs w:val="20"/>
        </w:rPr>
      </w:pPr>
    </w:p>
    <w:p w14:paraId="53738CB5" w14:textId="77777777" w:rsidR="00784F63" w:rsidRPr="00D70C55" w:rsidRDefault="00CB71CF" w:rsidP="00CB71CF">
      <w:pPr>
        <w:spacing w:after="0" w:line="240" w:lineRule="auto"/>
        <w:rPr>
          <w:sz w:val="20"/>
          <w:szCs w:val="20"/>
        </w:rPr>
      </w:pPr>
      <w:r w:rsidRPr="00CB71CF">
        <w:rPr>
          <w:b/>
          <w:sz w:val="24"/>
          <w:szCs w:val="20"/>
        </w:rPr>
        <w:t>The American Mandarin Society</w:t>
      </w:r>
      <w:r>
        <w:rPr>
          <w:b/>
          <w:sz w:val="24"/>
          <w:szCs w:val="20"/>
        </w:rPr>
        <w:t xml:space="preserve">, </w:t>
      </w:r>
      <w:r>
        <w:rPr>
          <w:sz w:val="20"/>
          <w:szCs w:val="20"/>
        </w:rPr>
        <w:t>Washington, DC</w:t>
      </w:r>
      <w:r w:rsidR="00784F63" w:rsidRPr="00CB71CF">
        <w:rPr>
          <w:b/>
          <w:sz w:val="24"/>
          <w:szCs w:val="20"/>
        </w:rPr>
        <w:t xml:space="preserve"> </w:t>
      </w:r>
      <w:r w:rsidR="00784F63" w:rsidRPr="00CB71CF">
        <w:rPr>
          <w:szCs w:val="20"/>
        </w:rPr>
        <w:t xml:space="preserve"> </w:t>
      </w:r>
      <w:r w:rsidR="00784F63" w:rsidRPr="00D70C55">
        <w:rPr>
          <w:sz w:val="20"/>
          <w:szCs w:val="20"/>
        </w:rPr>
        <w:t xml:space="preserve">                                                                               </w:t>
      </w:r>
    </w:p>
    <w:p w14:paraId="12E9EFBF" w14:textId="77777777" w:rsidR="00784F63" w:rsidRPr="00CB71CF" w:rsidRDefault="00CB71CF" w:rsidP="00251D75">
      <w:pPr>
        <w:spacing w:after="0" w:line="240" w:lineRule="auto"/>
        <w:rPr>
          <w:sz w:val="20"/>
          <w:szCs w:val="20"/>
        </w:rPr>
      </w:pPr>
      <w:r w:rsidRPr="00A3485C">
        <w:rPr>
          <w:b/>
          <w:sz w:val="20"/>
          <w:szCs w:val="20"/>
        </w:rPr>
        <w:t>Chinese Military Policy Analyst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sz w:val="20"/>
          <w:szCs w:val="20"/>
        </w:rPr>
        <w:t>April 2013-April 2014</w:t>
      </w:r>
    </w:p>
    <w:p w14:paraId="339F2CC2" w14:textId="77777777" w:rsidR="00CB71CF" w:rsidRPr="00CB71CF" w:rsidRDefault="00CB71CF" w:rsidP="00CB71CF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 xml:space="preserve">Open Source </w:t>
      </w:r>
      <w:r w:rsidR="00784F63" w:rsidRPr="00CB71CF">
        <w:rPr>
          <w:sz w:val="20"/>
          <w:szCs w:val="20"/>
        </w:rPr>
        <w:t xml:space="preserve">research of the People’s Liberation Army strategic policy trends, advances in military equipment and training, </w:t>
      </w:r>
    </w:p>
    <w:p w14:paraId="7C84D50E" w14:textId="77777777" w:rsidR="00A31643" w:rsidRPr="00A31643" w:rsidRDefault="00CB71CF" w:rsidP="00CB71CF">
      <w:pPr>
        <w:pStyle w:val="ListParagraph"/>
        <w:numPr>
          <w:ilvl w:val="0"/>
          <w:numId w:val="4"/>
        </w:numPr>
        <w:spacing w:after="0" w:line="240" w:lineRule="auto"/>
      </w:pPr>
      <w:r>
        <w:rPr>
          <w:sz w:val="20"/>
          <w:szCs w:val="20"/>
        </w:rPr>
        <w:t xml:space="preserve">Curated and created content social media page </w:t>
      </w:r>
    </w:p>
    <w:p w14:paraId="0EEE7E56" w14:textId="2A3F05E0" w:rsidR="00A31643" w:rsidRPr="00A31643" w:rsidRDefault="00A31643" w:rsidP="00CB71CF">
      <w:pPr>
        <w:pStyle w:val="ListParagraph"/>
        <w:numPr>
          <w:ilvl w:val="0"/>
          <w:numId w:val="4"/>
        </w:numPr>
        <w:spacing w:after="0" w:line="240" w:lineRule="auto"/>
      </w:pPr>
      <w:commentRangeStart w:id="81"/>
      <w:r>
        <w:rPr>
          <w:sz w:val="20"/>
          <w:szCs w:val="20"/>
        </w:rPr>
        <w:t>Organizational Event Planning</w:t>
      </w:r>
      <w:commentRangeEnd w:id="81"/>
      <w:r w:rsidR="00D508B8">
        <w:rPr>
          <w:rStyle w:val="CommentReference"/>
        </w:rPr>
        <w:commentReference w:id="81"/>
      </w:r>
      <w:ins w:id="82" w:author="Michael Bond" w:date="2017-09-20T11:04:00Z">
        <w:r w:rsidR="00E734BB">
          <w:rPr>
            <w:sz w:val="20"/>
            <w:szCs w:val="20"/>
          </w:rPr>
          <w:t xml:space="preserve"> for small</w:t>
        </w:r>
      </w:ins>
      <w:ins w:id="83" w:author="Michael Bond" w:date="2017-09-20T11:05:00Z">
        <w:r w:rsidR="00E734BB">
          <w:rPr>
            <w:sz w:val="20"/>
            <w:szCs w:val="20"/>
          </w:rPr>
          <w:t xml:space="preserve"> and medium </w:t>
        </w:r>
      </w:ins>
      <w:ins w:id="84" w:author="Michael Bond" w:date="2017-09-20T11:04:00Z">
        <w:r w:rsidR="00E734BB">
          <w:rPr>
            <w:sz w:val="20"/>
            <w:szCs w:val="20"/>
          </w:rPr>
          <w:t>groups with visiting scholars</w:t>
        </w:r>
      </w:ins>
    </w:p>
    <w:p w14:paraId="6E7173A5" w14:textId="77777777" w:rsidR="00251D75" w:rsidRPr="00A31643" w:rsidRDefault="00A31643" w:rsidP="00A5233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A31643">
        <w:rPr>
          <w:sz w:val="20"/>
          <w:szCs w:val="20"/>
        </w:rPr>
        <w:t xml:space="preserve">University outreach and new member recruitment </w:t>
      </w:r>
    </w:p>
    <w:p w14:paraId="116E68F2" w14:textId="77777777" w:rsidR="00A31643" w:rsidRPr="000D09DA" w:rsidRDefault="00A31643" w:rsidP="00A31643">
      <w:pPr>
        <w:pStyle w:val="ListParagraph"/>
        <w:spacing w:after="0" w:line="240" w:lineRule="auto"/>
        <w:rPr>
          <w:b/>
          <w:sz w:val="18"/>
        </w:rPr>
      </w:pPr>
    </w:p>
    <w:p w14:paraId="53BCC3E2" w14:textId="77777777" w:rsidR="00A31643" w:rsidRDefault="00A31643" w:rsidP="00A31643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Professional Skills </w:t>
      </w:r>
    </w:p>
    <w:p w14:paraId="0BB3A93E" w14:textId="735C104B" w:rsidR="00A31643" w:rsidRPr="00A31643" w:rsidRDefault="00A31643" w:rsidP="00A31643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Foreign Language: </w:t>
      </w:r>
      <w:r w:rsidRPr="00A31643">
        <w:t>Mandarin Chinese (</w:t>
      </w:r>
      <w:ins w:id="85" w:author="Michael Bond" w:date="2017-09-20T11:06:00Z">
        <w:r w:rsidR="00E734BB">
          <w:t>Proficient</w:t>
        </w:r>
        <w:bookmarkStart w:id="86" w:name="_GoBack"/>
        <w:bookmarkEnd w:id="86"/>
        <w:r w:rsidR="00E734BB">
          <w:t xml:space="preserve"> </w:t>
        </w:r>
      </w:ins>
      <w:del w:id="87" w:author="Michael Bond" w:date="2017-09-20T11:06:00Z">
        <w:r w:rsidRPr="00A31643" w:rsidDel="00E734BB">
          <w:delText>Fluent</w:delText>
        </w:r>
      </w:del>
      <w:r w:rsidRPr="00A31643">
        <w:t xml:space="preserve"> Speaking and Reading, Intermediate Writing)</w:t>
      </w:r>
    </w:p>
    <w:p w14:paraId="067077D5" w14:textId="77777777" w:rsidR="00A31643" w:rsidRDefault="00A31643" w:rsidP="00A31643">
      <w:pPr>
        <w:spacing w:after="0" w:line="240" w:lineRule="auto"/>
        <w:rPr>
          <w:szCs w:val="20"/>
        </w:rPr>
      </w:pPr>
      <w:r>
        <w:rPr>
          <w:b/>
          <w:sz w:val="24"/>
          <w:szCs w:val="20"/>
        </w:rPr>
        <w:lastRenderedPageBreak/>
        <w:t xml:space="preserve">Computers: </w:t>
      </w:r>
      <w:r w:rsidRPr="00A31643">
        <w:rPr>
          <w:szCs w:val="20"/>
        </w:rPr>
        <w:t>Microsoft Office Suite, Microsoft Project, Adobe Analytics, SPSS, Linear/Non-Linear Modeling, Security+ Certified</w:t>
      </w:r>
    </w:p>
    <w:p w14:paraId="23B1E4B9" w14:textId="77777777" w:rsidR="00F402D7" w:rsidRDefault="00A31643" w:rsidP="000D09DA">
      <w:pPr>
        <w:spacing w:after="0" w:line="240" w:lineRule="auto"/>
      </w:pPr>
      <w:r>
        <w:rPr>
          <w:b/>
          <w:sz w:val="24"/>
          <w:szCs w:val="20"/>
        </w:rPr>
        <w:t xml:space="preserve">International Experience: </w:t>
      </w:r>
      <w:r w:rsidR="000D09DA">
        <w:rPr>
          <w:szCs w:val="20"/>
        </w:rPr>
        <w:t>Ohio State-Oceans University Summer Exchange Program in China (2009, 2010, 2011), Independent Student Travel in China, Mexico, and U.K.</w:t>
      </w:r>
      <w:r w:rsidR="00F402D7">
        <w:t xml:space="preserve"> </w:t>
      </w:r>
    </w:p>
    <w:sectPr w:rsidR="00F402D7" w:rsidSect="000D09D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athryn.m.nute@gmail.com" w:date="2017-09-15T09:57:00Z" w:initials="k">
    <w:p w14:paraId="0F4BA887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Recommend using “proficient.” Worry you might get called out on this.</w:t>
      </w:r>
    </w:p>
  </w:comment>
  <w:comment w:id="3" w:author="kathryn.m.nute@gmail.com" w:date="2017-09-15T09:59:00Z" w:initials="k">
    <w:p w14:paraId="648D0CB2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Changed emphasis to show you’re currently in grad school, rather than making it look like something that you’ve completed. Otherwise, they’ll be confused why you have education first.</w:t>
      </w:r>
    </w:p>
  </w:comment>
  <w:comment w:id="11" w:author="kathryn.m.nute@gmail.com" w:date="2017-09-15T10:03:00Z" w:initials="k">
    <w:p w14:paraId="122CF7B6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Put this closer to the top/bigger font so they know you’re almost done</w:t>
      </w:r>
    </w:p>
  </w:comment>
  <w:comment w:id="25" w:author="kathryn.m.nute@gmail.com" w:date="2017-09-15T10:01:00Z" w:initials="k">
    <w:p w14:paraId="6227BBEF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 xml:space="preserve">Or use 2009-2011 or whatever. It saves space, makes it look less repetitive. Did you do two separate </w:t>
      </w:r>
      <w:proofErr w:type="spellStart"/>
      <w:r>
        <w:t>Bacherlors</w:t>
      </w:r>
      <w:proofErr w:type="spellEnd"/>
      <w:r>
        <w:t xml:space="preserve"> Degrees? Or is this a dual major?</w:t>
      </w:r>
    </w:p>
  </w:comment>
  <w:comment w:id="60" w:author="kathryn.m.nute@gmail.com" w:date="2017-09-15T10:05:00Z" w:initials="k">
    <w:p w14:paraId="2961B038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Use past tense. You did it, you completed these task.</w:t>
      </w:r>
    </w:p>
  </w:comment>
  <w:comment w:id="64" w:author="kathryn.m.nute@gmail.com" w:date="2017-09-15T10:06:00Z" w:initials="k">
    <w:p w14:paraId="23B21981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Keep an eye on this- some words capitalized while others are not. Only capitalize for set phrases: Program Management vs. I managed a program.</w:t>
      </w:r>
    </w:p>
  </w:comment>
  <w:comment w:id="72" w:author="kathryn.m.nute@gmail.com" w:date="2017-09-15T10:07:00Z" w:initials="k">
    <w:p w14:paraId="02893672" w14:textId="77777777" w:rsidR="00A432E3" w:rsidRDefault="00A432E3">
      <w:pPr>
        <w:pStyle w:val="CommentText"/>
      </w:pPr>
      <w:r>
        <w:rPr>
          <w:rStyle w:val="CommentReference"/>
        </w:rPr>
        <w:annotationRef/>
      </w:r>
      <w:r>
        <w:t>You traveled right? Were you a rep? Did you represent your company in negotiations, conferences, do any problem solving? Show what you learned here.</w:t>
      </w:r>
    </w:p>
  </w:comment>
  <w:comment w:id="78" w:author="kathryn.m.nute@gmail.com" w:date="2017-09-15T10:08:00Z" w:initials="k">
    <w:p w14:paraId="64FA58F4" w14:textId="77777777" w:rsidR="00D508B8" w:rsidRDefault="00D508B8">
      <w:pPr>
        <w:pStyle w:val="CommentText"/>
      </w:pPr>
      <w:r>
        <w:rPr>
          <w:rStyle w:val="CommentReference"/>
        </w:rPr>
        <w:annotationRef/>
      </w:r>
      <w:r>
        <w:t xml:space="preserve">What did you learn by doing this? What skills did you need to accomplish it? This is not an easy task- it takes creativity, autonomy, a strong sense of ownership of the final project, team work, cross-cultural competencies, </w:t>
      </w:r>
      <w:proofErr w:type="spellStart"/>
      <w:r>
        <w:t>etc</w:t>
      </w:r>
      <w:proofErr w:type="spellEnd"/>
      <w:r>
        <w:t>…</w:t>
      </w:r>
    </w:p>
  </w:comment>
  <w:comment w:id="81" w:author="kathryn.m.nute@gmail.com" w:date="2017-09-15T10:10:00Z" w:initials="k">
    <w:p w14:paraId="7333628E" w14:textId="77777777" w:rsidR="00D508B8" w:rsidRDefault="00D508B8">
      <w:pPr>
        <w:pStyle w:val="CommentText"/>
      </w:pPr>
      <w:r>
        <w:rPr>
          <w:rStyle w:val="CommentReference"/>
        </w:rPr>
        <w:annotationRef/>
      </w:r>
      <w:r>
        <w:t>For how many people? Visiting scholars or VIPs?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BA887" w15:done="0"/>
  <w15:commentEx w15:paraId="648D0CB2" w15:done="0"/>
  <w15:commentEx w15:paraId="122CF7B6" w15:done="0"/>
  <w15:commentEx w15:paraId="6227BBEF" w15:done="0"/>
  <w15:commentEx w15:paraId="2961B038" w15:done="0"/>
  <w15:commentEx w15:paraId="23B21981" w15:done="0"/>
  <w15:commentEx w15:paraId="02893672" w15:done="0"/>
  <w15:commentEx w15:paraId="64FA58F4" w15:done="0"/>
  <w15:commentEx w15:paraId="73336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BA887" w16cid:durableId="1D662284"/>
  <w16cid:commentId w16cid:paraId="648D0CB2" w16cid:durableId="1D6622F3"/>
  <w16cid:commentId w16cid:paraId="122CF7B6" w16cid:durableId="1D662406"/>
  <w16cid:commentId w16cid:paraId="6227BBEF" w16cid:durableId="1D662396"/>
  <w16cid:commentId w16cid:paraId="2961B038" w16cid:durableId="1D662487"/>
  <w16cid:commentId w16cid:paraId="23B21981" w16cid:durableId="1D6624A7"/>
  <w16cid:commentId w16cid:paraId="02893672" w16cid:durableId="1D6624CD"/>
  <w16cid:commentId w16cid:paraId="64FA58F4" w16cid:durableId="1D662532"/>
  <w16cid:commentId w16cid:paraId="7333628E" w16cid:durableId="1D6625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06D"/>
    <w:multiLevelType w:val="hybridMultilevel"/>
    <w:tmpl w:val="000C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2C94"/>
    <w:multiLevelType w:val="hybridMultilevel"/>
    <w:tmpl w:val="41524FA0"/>
    <w:lvl w:ilvl="0" w:tplc="81BC706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987"/>
    <w:multiLevelType w:val="hybridMultilevel"/>
    <w:tmpl w:val="F4CA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C557C"/>
    <w:multiLevelType w:val="hybridMultilevel"/>
    <w:tmpl w:val="76D6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32AC5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D4A49"/>
    <w:multiLevelType w:val="hybridMultilevel"/>
    <w:tmpl w:val="2066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.m.nute@gmail.com">
    <w15:presenceInfo w15:providerId="Windows Live" w15:userId="e32c8b4e09758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D7"/>
    <w:rsid w:val="0000364B"/>
    <w:rsid w:val="000216F7"/>
    <w:rsid w:val="00040754"/>
    <w:rsid w:val="0006456B"/>
    <w:rsid w:val="000932CF"/>
    <w:rsid w:val="000D09DA"/>
    <w:rsid w:val="00162367"/>
    <w:rsid w:val="00195287"/>
    <w:rsid w:val="00251D75"/>
    <w:rsid w:val="0036137A"/>
    <w:rsid w:val="003828D6"/>
    <w:rsid w:val="003A6A27"/>
    <w:rsid w:val="004A268B"/>
    <w:rsid w:val="004E3090"/>
    <w:rsid w:val="004F4EC3"/>
    <w:rsid w:val="00586D8F"/>
    <w:rsid w:val="00784F63"/>
    <w:rsid w:val="007C7B8A"/>
    <w:rsid w:val="00827631"/>
    <w:rsid w:val="0089172A"/>
    <w:rsid w:val="008E6229"/>
    <w:rsid w:val="009519DF"/>
    <w:rsid w:val="009C7D21"/>
    <w:rsid w:val="00A31643"/>
    <w:rsid w:val="00A3485C"/>
    <w:rsid w:val="00A432E3"/>
    <w:rsid w:val="00A52334"/>
    <w:rsid w:val="00AA7A92"/>
    <w:rsid w:val="00AB2454"/>
    <w:rsid w:val="00AD5050"/>
    <w:rsid w:val="00B37373"/>
    <w:rsid w:val="00BA6037"/>
    <w:rsid w:val="00C540F4"/>
    <w:rsid w:val="00C75F8F"/>
    <w:rsid w:val="00C82E0D"/>
    <w:rsid w:val="00CB71CF"/>
    <w:rsid w:val="00D508B8"/>
    <w:rsid w:val="00D6385A"/>
    <w:rsid w:val="00D70C55"/>
    <w:rsid w:val="00D83455"/>
    <w:rsid w:val="00DB51C4"/>
    <w:rsid w:val="00E734BB"/>
    <w:rsid w:val="00EC1DEA"/>
    <w:rsid w:val="00F23C28"/>
    <w:rsid w:val="00F402D7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9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B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B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s.bond@gmail.com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Bond</dc:creator>
  <cp:lastModifiedBy>Michael Bond</cp:lastModifiedBy>
  <cp:revision>2</cp:revision>
  <dcterms:created xsi:type="dcterms:W3CDTF">2017-09-20T15:07:00Z</dcterms:created>
  <dcterms:modified xsi:type="dcterms:W3CDTF">2017-09-20T15:07:00Z</dcterms:modified>
</cp:coreProperties>
</file>